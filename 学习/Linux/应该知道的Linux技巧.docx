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53" w:rsidRPr="002C4453" w:rsidRDefault="002C4453" w:rsidP="002C4453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这篇文章来源于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Quroa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的一个问答《</w:t>
      </w:r>
      <w:hyperlink r:id="rId6" w:tgtFrame="_blank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What are some time-saving tips that every Linux user should know?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—— Linux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用户有哪些应该知道的提高效率的技巧。我觉得挺好的，总结得比较好，把其转过来，并加了一些自己的理解。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首先，我想告诉大家，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在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Unix/Linux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下，最有效率技巧的不是操作图形界面，而是命令行操作，因为命令行意味着自动化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。如果你看过《</w:t>
      </w:r>
      <w:hyperlink r:id="rId7" w:tgtFrame="_blank" w:tooltip="你可能不知道的Shell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你可能不知道的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Shell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》以及《</w:t>
      </w:r>
      <w:hyperlink r:id="rId8" w:tgtFrame="_blank" w:tooltip="28个Unix/Linux的命令行神器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28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个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Unix/Linux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的命令行神器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》你就会知道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Linux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有多强大，这个强大完全来自于命令行，于是，就算你不知道怎么去</w:t>
      </w:r>
      <w:hyperlink r:id="rId9" w:tgtFrame="_blank" w:tooltip="做个环保主义的程序员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做一个环保主义的程序员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，至少他们可以让你少熬点夜，从而有利于你的身体健康和性生活。下面是一个有点长的列表，正如作者所说，你并不需要知道所有的这些东西，但是如果你还在很沉重地在使用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Linux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的话，这些东西都值得你看一看。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（注：如果你想知道下面涉及到的命令的更多的用法，你一定要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man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一点。对于一些命令，你可以需要先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yum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apt-get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来安装一下，如果有什么问题，别忘了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Google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。如果你要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Baidu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的话，我仅代表这个地球上所有的生物包括微生物甚至细菌病毒和小强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BS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你到宇宙毁灭）</w:t>
      </w:r>
    </w:p>
    <w:p w:rsidR="002C4453" w:rsidRPr="002C4453" w:rsidRDefault="002C4453" w:rsidP="002C4453">
      <w:pPr>
        <w:widowControl/>
        <w:spacing w:after="150" w:line="330" w:lineRule="atLeast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26"/>
          <w:szCs w:val="26"/>
        </w:rPr>
      </w:pPr>
      <w:r w:rsidRPr="002C4453">
        <w:rPr>
          <w:rFonts w:ascii="微软雅黑" w:eastAsia="微软雅黑" w:hAnsi="微软雅黑" w:cs="宋体" w:hint="eastAsia"/>
          <w:b/>
          <w:bCs/>
          <w:color w:val="008800"/>
          <w:kern w:val="0"/>
          <w:sz w:val="26"/>
          <w:szCs w:val="26"/>
        </w:rPr>
        <w:t>基础</w:t>
      </w:r>
    </w:p>
    <w:p w:rsidR="002C4453" w:rsidRPr="002C4453" w:rsidRDefault="002C4453" w:rsidP="002C445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 w:hint="eastAsia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学习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 </w:t>
      </w:r>
      <w:hyperlink r:id="rId10" w:tgtFrame="_blank" w:history="1">
        <w:r w:rsidRPr="002C4453">
          <w:rPr>
            <w:rFonts w:ascii="Arial" w:eastAsia="宋体" w:hAnsi="Arial" w:cs="Arial"/>
            <w:b/>
            <w:bCs/>
            <w:color w:val="2970A6"/>
            <w:kern w:val="0"/>
            <w:szCs w:val="21"/>
            <w:u w:val="single"/>
          </w:rPr>
          <w:t>Bash</w:t>
        </w:r>
      </w:hyperlink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 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。你可以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man 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来看看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的东西，并不复杂也并不长。你用别的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shell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也行，但是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是很强大的并且也是系统默认的。（学习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zsh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tsch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只会让你在很多情况下受到限制）</w:t>
      </w:r>
    </w:p>
    <w:p w:rsidR="002C4453" w:rsidRPr="002C4453" w:rsidRDefault="002C4453" w:rsidP="002C4453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学习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vim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Linux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下，基本没有什么可与之竞争的编</w:t>
      </w:r>
      <w:del w:id="0" w:author="Unknown">
        <w:r w:rsidRPr="002C4453">
          <w:rPr>
            <w:rFonts w:ascii="Arial" w:eastAsia="宋体" w:hAnsi="Arial" w:cs="Arial"/>
            <w:color w:val="555555"/>
            <w:kern w:val="0"/>
            <w:szCs w:val="21"/>
          </w:rPr>
          <w:delText>译</w:delText>
        </w:r>
      </w:del>
      <w:r w:rsidRPr="002C4453">
        <w:rPr>
          <w:rFonts w:ascii="Arial" w:eastAsia="宋体" w:hAnsi="Arial" w:cs="Arial"/>
          <w:color w:val="555555"/>
          <w:kern w:val="0"/>
          <w:szCs w:val="21"/>
        </w:rPr>
        <w:t>辑器（就算你是一个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Emacs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Eclipse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的重度用户）。你可以看看《</w:t>
      </w:r>
      <w:hyperlink r:id="rId11" w:tgtFrame="_blank" w:tooltip="简明 Vim 练级攻略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简明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vim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攻略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《</w:t>
      </w:r>
      <w:hyperlink r:id="rId12" w:tgtFrame="_blank" w:tooltip="游戏：VIM大冒险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Vim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的冒险游戏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》以及《</w:t>
      </w:r>
      <w:hyperlink r:id="rId13" w:tgtFrame="_blank" w:tooltip="给程序员的VIM速查卡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给程序员的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Vim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速查卡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》还有《</w:t>
      </w:r>
      <w:hyperlink r:id="rId14" w:tgtFrame="_blank" w:tooltip="将vim变得简单:如何在vim中得到你最喜爱的IDE特性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把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Vim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变成一个编程的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IDE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》等等。</w:t>
      </w:r>
    </w:p>
    <w:p w:rsidR="002C4453" w:rsidRPr="002C4453" w:rsidRDefault="002C4453" w:rsidP="002C4453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了解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ssh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。明白不需要口令的用户认证（通过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ssh-agent, ssh-add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），学会用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翻墙，用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scp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而不是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ftp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传文件，等等。你知道吗？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scp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远端的时候，你可以按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tab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键来查看远端的目录和文件（当然，需要无口令的用户认证），这都是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的功劳。</w:t>
      </w:r>
    </w:p>
    <w:p w:rsidR="002C4453" w:rsidRPr="002C4453" w:rsidRDefault="002C4453" w:rsidP="002C4453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熟悉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bash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的作业管理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，如：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&amp;, Ctrl-Z, Ctrl-C, jobs, fg, bg, kill,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等等。当然，你也要知道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Ctrl+\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（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SIGQUIT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Ctrl+C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（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SIGINT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）的区别。</w:t>
      </w:r>
    </w:p>
    <w:p w:rsidR="002C4453" w:rsidRPr="002C4453" w:rsidRDefault="002C4453" w:rsidP="002C4453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简单的文件管理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ls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ls -l (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你最好知道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“ls -l”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的每一列的意思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), less, head, tail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tail -f, ln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ln -s (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你知道明白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hard link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soft link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的不同和优缺点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), chown, chmod, du (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如果你想看看磁盘的大小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du -sk *), df, mount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。当然，原作者忘了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find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命令。</w:t>
      </w:r>
    </w:p>
    <w:p w:rsidR="002C4453" w:rsidRPr="002C4453" w:rsidRDefault="002C4453" w:rsidP="002C4453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基础的网络管理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ip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ifconfig, dig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。当然，原作者还忘了如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netstat, ping, traceroute,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等</w:t>
      </w:r>
    </w:p>
    <w:p w:rsidR="002C4453" w:rsidRPr="002C4453" w:rsidRDefault="002C4453" w:rsidP="002C445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理解正则表达式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，还有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grep/egrep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的各种选项。比如：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-o, -A,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-B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这些选项是很值得了解的。</w:t>
      </w:r>
    </w:p>
    <w:p w:rsidR="002C4453" w:rsidRPr="002C4453" w:rsidRDefault="002C4453" w:rsidP="002C4453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学习使用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apt-get 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 xml:space="preserve"> yum 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来查找和安装软件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（前者的经典分发包是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Ubuntu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，后者的经典分发包是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Redhat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），我还建议你试着从源码编译安装软件。</w:t>
      </w:r>
    </w:p>
    <w:p w:rsidR="002C4453" w:rsidRPr="002C4453" w:rsidRDefault="002C4453" w:rsidP="002C4453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日常</w:t>
      </w:r>
    </w:p>
    <w:p w:rsidR="002C4453" w:rsidRPr="002C4453" w:rsidRDefault="002C4453" w:rsidP="002C4453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bash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里，使用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Ctrl-R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而不是上下光标键来查找历史命令。</w:t>
      </w:r>
    </w:p>
    <w:p w:rsidR="002C4453" w:rsidRPr="002C4453" w:rsidRDefault="002C4453" w:rsidP="002C4453">
      <w:pPr>
        <w:widowControl/>
        <w:numPr>
          <w:ilvl w:val="0"/>
          <w:numId w:val="10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里，使用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Ctrl-W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来删除最后一个单词，使用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Ctrl-U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来删除一行。请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man 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后查找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Readline Key Bindings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一节来看看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的默认热键，比如：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Alt-.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把上一次命令的最后一个参数打出来，而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Alt-*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则列出你可以输入的命令。</w:t>
      </w:r>
    </w:p>
    <w:p w:rsidR="002C4453" w:rsidRPr="002C4453" w:rsidRDefault="002C4453" w:rsidP="002C4453">
      <w:pPr>
        <w:widowControl/>
        <w:numPr>
          <w:ilvl w:val="0"/>
          <w:numId w:val="11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回到上一次的工作目录：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cd –  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（回到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home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cd ~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</w:t>
      </w:r>
    </w:p>
    <w:p w:rsidR="002C4453" w:rsidRPr="002C4453" w:rsidRDefault="002C4453" w:rsidP="002C4453">
      <w:pPr>
        <w:widowControl/>
        <w:numPr>
          <w:ilvl w:val="0"/>
          <w:numId w:val="12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lastRenderedPageBreak/>
        <w:t>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xargs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。这是一个很强大的命令。你可以使用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-L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来限定有多少个命令，也可以用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-P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来指定并行的进程数。如果你不知道你的命令会变成什么样，你可以使用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xargs echo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来看看会是什么样。当然，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-I{}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也很好用。示例：</w:t>
      </w:r>
    </w:p>
    <w:tbl>
      <w:tblPr>
        <w:tblW w:w="90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35"/>
      </w:tblGrid>
      <w:tr w:rsidR="002C4453" w:rsidRPr="002C4453" w:rsidTr="002C44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find . -name \*.py | xargs grep some_function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cat hosts | xargs -I{} ssh root@{} hostname</w:t>
            </w:r>
          </w:p>
        </w:tc>
      </w:tr>
    </w:tbl>
    <w:p w:rsidR="002C4453" w:rsidRPr="002C4453" w:rsidRDefault="002C4453" w:rsidP="002C4453">
      <w:pPr>
        <w:widowControl/>
        <w:numPr>
          <w:ilvl w:val="0"/>
          <w:numId w:val="1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pstree -p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可以帮你显示进程树。（读过我的那篇《</w:t>
      </w:r>
      <w:hyperlink r:id="rId15" w:tgtFrame="_blank" w:tooltip="一个fork的面试题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一个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fork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的面试题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》的人应该都不陌生）</w:t>
      </w:r>
    </w:p>
    <w:p w:rsidR="002C4453" w:rsidRPr="002C4453" w:rsidRDefault="002C4453" w:rsidP="002C4453">
      <w:pPr>
        <w:widowControl/>
        <w:numPr>
          <w:ilvl w:val="0"/>
          <w:numId w:val="14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pgrep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pkill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来找到或是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kill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某个名字的进程。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(-f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选项很有用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).</w:t>
      </w:r>
    </w:p>
    <w:p w:rsidR="002C4453" w:rsidRPr="002C4453" w:rsidRDefault="002C4453" w:rsidP="002C4453">
      <w:pPr>
        <w:widowControl/>
        <w:numPr>
          <w:ilvl w:val="0"/>
          <w:numId w:val="15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了解可以发给进程的信号。例如：要挂起一个进程，使用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kill -STOP [pid].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man 7 signal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来查看各种信号，使用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kill -l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来查看数字和信号的对应表</w:t>
      </w:r>
    </w:p>
    <w:p w:rsidR="002C4453" w:rsidRPr="002C4453" w:rsidRDefault="002C4453" w:rsidP="002C4453">
      <w:pPr>
        <w:widowControl/>
        <w:numPr>
          <w:ilvl w:val="0"/>
          <w:numId w:val="16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nohup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 disown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如果你要让某个进程运行在后台。</w:t>
      </w:r>
    </w:p>
    <w:p w:rsidR="002C4453" w:rsidRPr="002C4453" w:rsidRDefault="002C4453" w:rsidP="002C4453">
      <w:pPr>
        <w:widowControl/>
        <w:numPr>
          <w:ilvl w:val="0"/>
          <w:numId w:val="17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netstat -lntp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来看看有侦听在网络某端口的进程。当然，也可以使用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lsof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</w:t>
      </w:r>
    </w:p>
    <w:p w:rsidR="002C4453" w:rsidRPr="002C4453" w:rsidRDefault="002C4453" w:rsidP="002C4453">
      <w:pPr>
        <w:widowControl/>
        <w:numPr>
          <w:ilvl w:val="0"/>
          <w:numId w:val="18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的脚本中，你可以使用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set -x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debug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输出。使用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set -e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来当有错误发生的时候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abort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执行。考虑使用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set -o pipefail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来限制错误。还可以使用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trap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来截获信号（如截获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ctrl+c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）。</w:t>
      </w:r>
    </w:p>
    <w:p w:rsidR="002C4453" w:rsidRPr="002C4453" w:rsidRDefault="002C4453" w:rsidP="002C4453">
      <w:pPr>
        <w:widowControl/>
        <w:numPr>
          <w:ilvl w:val="0"/>
          <w:numId w:val="19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bash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脚本中，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subshells (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写在圆括号里的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)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是一个很方便的方式来组合一些命令。一个常用的例子是临时地到另一个目录中，例如：</w:t>
      </w:r>
    </w:p>
    <w:tbl>
      <w:tblPr>
        <w:tblW w:w="90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35"/>
      </w:tblGrid>
      <w:tr w:rsidR="002C4453" w:rsidRPr="002C4453" w:rsidTr="002C44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Cs w:val="21"/>
              </w:rPr>
              <w:t># do something in current dir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(cd /some/other/dir; other-command)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Cs w:val="21"/>
              </w:rPr>
              <w:t># continue in original dir</w:t>
            </w:r>
          </w:p>
        </w:tc>
      </w:tr>
    </w:tbl>
    <w:p w:rsidR="002C4453" w:rsidRPr="002C4453" w:rsidRDefault="002C4453" w:rsidP="002C4453">
      <w:pPr>
        <w:widowControl/>
        <w:numPr>
          <w:ilvl w:val="0"/>
          <w:numId w:val="20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bash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中，注意那里有很多的变量展开。如：检查一个变量是否存在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: ${name:?error message}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。如果一个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的脚本需要一个参数，也许就是这样一个表达式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input_file=${1:?usage: $0 input_file}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。一个计算表达式：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i=$(( (i + 1) % 5 ))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。一个序列：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{1..10}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截断一个字符串：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${var%suffix}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${var#prefix}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示例：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if var=foo.pdf, then echo ${var%.pdf}.txt prints “foo.txt”.</w:t>
      </w:r>
    </w:p>
    <w:p w:rsidR="002C4453" w:rsidRPr="002C4453" w:rsidRDefault="002C4453" w:rsidP="002C4453">
      <w:pPr>
        <w:widowControl/>
        <w:numPr>
          <w:ilvl w:val="0"/>
          <w:numId w:val="21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通过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&lt;(some command)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可以把某命令当成一个文件。示例：比较一个本地文件和远程文件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/etc/hosts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diff /etc/hosts &lt;(ssh somehost cat /etc/hosts)</w:t>
      </w:r>
    </w:p>
    <w:p w:rsidR="002C4453" w:rsidRPr="002C4453" w:rsidRDefault="002C4453" w:rsidP="002C4453">
      <w:pPr>
        <w:widowControl/>
        <w:numPr>
          <w:ilvl w:val="0"/>
          <w:numId w:val="22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了解什么叫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“</w:t>
      </w:r>
      <w:hyperlink r:id="rId16" w:tgtFrame="_blank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here documents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”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，就是诸如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cat &lt;&lt;EOF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这样的东西。</w:t>
      </w:r>
    </w:p>
    <w:p w:rsidR="002C4453" w:rsidRPr="002C4453" w:rsidRDefault="002C4453" w:rsidP="002C4453">
      <w:pPr>
        <w:widowControl/>
        <w:numPr>
          <w:ilvl w:val="0"/>
          <w:numId w:val="2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中，使用重定向到标准输出和标准错误。如：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some-command &gt;logfile 2&gt;&amp;1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。另外，要确认某命令没有把某个打开了的文件句柄重定向给标准输入，最佳实践是加上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“&lt;/dev/null”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，把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/dev/null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重定向到标准输入。</w:t>
      </w:r>
    </w:p>
    <w:p w:rsidR="002C4453" w:rsidRPr="002C4453" w:rsidRDefault="002C4453" w:rsidP="002C4453">
      <w:pPr>
        <w:widowControl/>
        <w:numPr>
          <w:ilvl w:val="0"/>
          <w:numId w:val="24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man ascii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来查看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ASCII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表。</w:t>
      </w:r>
    </w:p>
    <w:p w:rsidR="002C4453" w:rsidRPr="002C4453" w:rsidRDefault="002C4453" w:rsidP="002C4453">
      <w:pPr>
        <w:widowControl/>
        <w:numPr>
          <w:ilvl w:val="0"/>
          <w:numId w:val="25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在远端的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ssh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会话里，使用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screen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dtach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来保存你的会话。（参看《</w:t>
      </w:r>
      <w:hyperlink r:id="rId17" w:tgtFrame="_blank" w:tooltip="28个Unix/Linux的命令行神器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28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个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Unix/Linux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的命令行神器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》）</w:t>
      </w:r>
    </w:p>
    <w:p w:rsidR="002C4453" w:rsidRPr="002C4453" w:rsidRDefault="002C4453" w:rsidP="002C4453">
      <w:pPr>
        <w:widowControl/>
        <w:numPr>
          <w:ilvl w:val="0"/>
          <w:numId w:val="26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要来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debug Web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，试试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curl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curl -I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wget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。我觉得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debug Web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的利器是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firebug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curl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wget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是用来抓网页的，呵呵。</w:t>
      </w:r>
    </w:p>
    <w:p w:rsidR="002C4453" w:rsidRPr="002C4453" w:rsidRDefault="002C4453" w:rsidP="002C4453">
      <w:pPr>
        <w:widowControl/>
        <w:numPr>
          <w:ilvl w:val="0"/>
          <w:numId w:val="27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把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HTML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转成文本：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lynx -dump -stdin</w:t>
      </w:r>
    </w:p>
    <w:p w:rsidR="002C4453" w:rsidRPr="002C4453" w:rsidRDefault="002C4453" w:rsidP="002C4453">
      <w:pPr>
        <w:widowControl/>
        <w:numPr>
          <w:ilvl w:val="0"/>
          <w:numId w:val="28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如果你要处理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XML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xmlstarlet</w:t>
      </w:r>
    </w:p>
    <w:p w:rsidR="002C4453" w:rsidRPr="002C4453" w:rsidRDefault="002C4453" w:rsidP="002C4453">
      <w:pPr>
        <w:widowControl/>
        <w:numPr>
          <w:ilvl w:val="0"/>
          <w:numId w:val="29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lastRenderedPageBreak/>
        <w:t>对于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Amazon S3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s3cmd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是一个很方便的命令（还有点不成熟）</w:t>
      </w:r>
    </w:p>
    <w:p w:rsidR="002C4453" w:rsidRPr="002C4453" w:rsidRDefault="002C4453" w:rsidP="002C4453">
      <w:pPr>
        <w:widowControl/>
        <w:numPr>
          <w:ilvl w:val="0"/>
          <w:numId w:val="30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中，知道怎么来使用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隧道。通过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-L or -D (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还有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-R)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，翻墙神器。</w:t>
      </w:r>
    </w:p>
    <w:p w:rsidR="002C4453" w:rsidRPr="002C4453" w:rsidRDefault="002C4453" w:rsidP="002C4453">
      <w:pPr>
        <w:widowControl/>
        <w:numPr>
          <w:ilvl w:val="0"/>
          <w:numId w:val="31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你还可以对你的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ssh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做点优化。比如，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.ssh/config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包含着一些配置：避免链接被丢弃，链接新的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host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时不需要确认，转发认证，以前使用压缩（如果你要使用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scp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传文件）：</w:t>
      </w:r>
    </w:p>
    <w:tbl>
      <w:tblPr>
        <w:tblW w:w="90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35"/>
      </w:tblGrid>
      <w:tr w:rsidR="002C4453" w:rsidRPr="002C4453" w:rsidTr="002C44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TCPKeepAlive=yes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ServerAliveInterval=15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ServerAliveCountMax=6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StrictHostKeyChecking=no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Compression=yes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ForwardAgent=yes</w:t>
            </w:r>
          </w:p>
        </w:tc>
      </w:tr>
    </w:tbl>
    <w:p w:rsidR="002C4453" w:rsidRPr="002C4453" w:rsidRDefault="002C4453" w:rsidP="002C4453">
      <w:pPr>
        <w:widowControl/>
        <w:numPr>
          <w:ilvl w:val="0"/>
          <w:numId w:val="32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如果你有输了个命令行，但是你改变注意了，但你又不想删除它，因为你要在历史命令中找到它，但你也不想执行它。那么，你可以按下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Alt-#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，于是这个命令关就被加了一个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#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字符，于是就被注释掉了。</w:t>
      </w:r>
    </w:p>
    <w:p w:rsidR="002C4453" w:rsidRPr="002C4453" w:rsidRDefault="002C4453" w:rsidP="002C4453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数据处理</w:t>
      </w: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 </w:t>
      </w:r>
    </w:p>
    <w:p w:rsidR="002C4453" w:rsidRPr="002C4453" w:rsidRDefault="002C4453" w:rsidP="002C4453">
      <w:pPr>
        <w:widowControl/>
        <w:numPr>
          <w:ilvl w:val="0"/>
          <w:numId w:val="3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了解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sort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uniq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(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包括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uniq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-u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-d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选项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).</w:t>
      </w:r>
    </w:p>
    <w:p w:rsidR="002C4453" w:rsidRPr="002C4453" w:rsidRDefault="002C4453" w:rsidP="002C4453">
      <w:pPr>
        <w:widowControl/>
        <w:numPr>
          <w:ilvl w:val="0"/>
          <w:numId w:val="34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了解用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cut, paste,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join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命令来操作文本文件。很多人忘了在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cut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前使用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join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</w:t>
      </w:r>
    </w:p>
    <w:p w:rsidR="002C4453" w:rsidRPr="002C4453" w:rsidRDefault="002C4453" w:rsidP="002C4453">
      <w:pPr>
        <w:widowControl/>
        <w:numPr>
          <w:ilvl w:val="0"/>
          <w:numId w:val="35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如果你知道怎么用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sort/uniq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来做集合交集、并集、差集能很大地促进你的工作效率。假设有两个文本文件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a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已解被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uniq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了，那么，用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sort/uniq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会是最快的方式，无论这两个文件有多大（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sort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不会被内存所限，你甚至可以使用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-T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选项，如果你的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/tmp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目录很小）</w:t>
      </w:r>
    </w:p>
    <w:tbl>
      <w:tblPr>
        <w:tblW w:w="90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35"/>
      </w:tblGrid>
      <w:tr w:rsidR="002C4453" w:rsidRPr="002C4453" w:rsidTr="002C44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cat a b | sort | uniq &gt; c   </w:t>
            </w:r>
            <w:r w:rsidRPr="002C4453">
              <w:rPr>
                <w:rFonts w:ascii="宋体" w:eastAsia="宋体" w:hAnsi="宋体" w:cs="宋体"/>
                <w:kern w:val="0"/>
                <w:szCs w:val="21"/>
              </w:rPr>
              <w:t># c is a union b 并集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cat a b | sort | uniq -d &gt; c   </w:t>
            </w:r>
            <w:r w:rsidRPr="002C4453">
              <w:rPr>
                <w:rFonts w:ascii="宋体" w:eastAsia="宋体" w:hAnsi="宋体" w:cs="宋体"/>
                <w:kern w:val="0"/>
                <w:szCs w:val="21"/>
              </w:rPr>
              <w:t># c is a intersect b 交集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C4453" w:rsidRPr="002C4453" w:rsidRDefault="002C4453" w:rsidP="002C4453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C445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cat a b b | sort | uniq -u &gt; c   </w:t>
            </w:r>
            <w:r w:rsidRPr="002C4453">
              <w:rPr>
                <w:rFonts w:ascii="宋体" w:eastAsia="宋体" w:hAnsi="宋体" w:cs="宋体"/>
                <w:kern w:val="0"/>
                <w:szCs w:val="21"/>
              </w:rPr>
              <w:t># c is set difference a - b 差集</w:t>
            </w:r>
          </w:p>
        </w:tc>
      </w:tr>
    </w:tbl>
    <w:p w:rsidR="002C4453" w:rsidRPr="002C4453" w:rsidRDefault="002C4453" w:rsidP="002C4453">
      <w:pPr>
        <w:widowControl/>
        <w:numPr>
          <w:ilvl w:val="0"/>
          <w:numId w:val="36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了解和字符集相关的命令行工具，包括排序和性能。很多的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Linux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安装程序都会设置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LANG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或是其它和字符集相关的环境变量。这些东西可能会让一些命令（如：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sort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）的执行性能慢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N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多倍（注：就算是你用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UTF-8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编码文本文件，你也可以很安全地使用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ASCII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来对其排序）。如果你想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Disable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那个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i18n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并使用传统的基于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byte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的排序方法，那就设置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export LC_ALL=C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（实际上，你可以把其放在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.bashrc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）。如果这设置这个变量，你的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sort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命令很有可能会是错的。</w:t>
      </w:r>
    </w:p>
    <w:p w:rsidR="002C4453" w:rsidRPr="002C4453" w:rsidRDefault="002C4453" w:rsidP="002C4453">
      <w:pPr>
        <w:widowControl/>
        <w:numPr>
          <w:ilvl w:val="0"/>
          <w:numId w:val="37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了解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awk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sed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，并用他们来做一些简单的数据修改操作。例如：求第三列的数字之和：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awk ‘{ x += $3 } END { print x }’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。这可能会比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Python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快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3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倍，并比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Python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的代码少三倍。</w:t>
      </w:r>
    </w:p>
    <w:p w:rsidR="002C4453" w:rsidRPr="002C4453" w:rsidRDefault="002C4453" w:rsidP="002C4453">
      <w:pPr>
        <w:widowControl/>
        <w:numPr>
          <w:ilvl w:val="0"/>
          <w:numId w:val="38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shuf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来打乱一个文件中的行或是选择文件中一个随机的行。</w:t>
      </w:r>
    </w:p>
    <w:p w:rsidR="002C4453" w:rsidRPr="002C4453" w:rsidRDefault="002C4453" w:rsidP="002C4453">
      <w:pPr>
        <w:widowControl/>
        <w:numPr>
          <w:ilvl w:val="0"/>
          <w:numId w:val="39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了解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sort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命令的选项。了解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key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是什么（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-t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-k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）。具体说来，你可以使用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-k1,1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来对第一列排序，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-k1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来对全行排序。</w:t>
      </w:r>
    </w:p>
    <w:p w:rsidR="002C4453" w:rsidRPr="002C4453" w:rsidRDefault="002C4453" w:rsidP="002C4453">
      <w:pPr>
        <w:widowControl/>
        <w:numPr>
          <w:ilvl w:val="0"/>
          <w:numId w:val="40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lastRenderedPageBreak/>
        <w:t xml:space="preserve">Stable sort (sort -s)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会很有用。例如：如果你要想对两例排序，先是以第二列，然后再以第一列，那么你可以这样：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sort -k1,1 | sort -s -k2,2</w:t>
      </w:r>
    </w:p>
    <w:p w:rsidR="002C4453" w:rsidRPr="002C4453" w:rsidRDefault="002C4453" w:rsidP="002C4453">
      <w:pPr>
        <w:widowControl/>
        <w:numPr>
          <w:ilvl w:val="0"/>
          <w:numId w:val="41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我们知道，在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命令行下，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Tab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键是用来做目录文件自动完成的事的。但是如果你想输入一个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Tab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字符（比如：你想在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sort -t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选项后输入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&lt;tab&gt;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字符），你可以先按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Ctrl-V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，然后再按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Tab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键，就可以输入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&lt;tab&gt;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字符了。当然，你也可以使用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$’\t’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</w:t>
      </w:r>
    </w:p>
    <w:p w:rsidR="002C4453" w:rsidRPr="002C4453" w:rsidRDefault="002C4453" w:rsidP="002C4453">
      <w:pPr>
        <w:widowControl/>
        <w:numPr>
          <w:ilvl w:val="0"/>
          <w:numId w:val="42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如果你想查看二进制文件，你可以使用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hd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命令（在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CentOS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下是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hexdump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命令），如果你想编译二进制文件，你可以使用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bvi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命令（</w:t>
      </w:r>
      <w:hyperlink r:id="rId18" w:tgtFrame="_blank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http://bvi.sourceforge.net/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墙）</w:t>
      </w:r>
    </w:p>
    <w:p w:rsidR="002C4453" w:rsidRPr="002C4453" w:rsidRDefault="002C4453" w:rsidP="002C4453">
      <w:pPr>
        <w:widowControl/>
        <w:numPr>
          <w:ilvl w:val="0"/>
          <w:numId w:val="4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另外，对于二进制文件，你可以使用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strings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（配合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grep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等）来查看二进制中的文本。</w:t>
      </w:r>
    </w:p>
    <w:p w:rsidR="002C4453" w:rsidRPr="002C4453" w:rsidRDefault="002C4453" w:rsidP="002C4453">
      <w:pPr>
        <w:widowControl/>
        <w:numPr>
          <w:ilvl w:val="0"/>
          <w:numId w:val="44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对于文本文件转码，你可以试一下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iconv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。或是试试更强的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uconv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命令（这个命令支持更高级的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Unicode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编码）</w:t>
      </w:r>
    </w:p>
    <w:p w:rsidR="002C4453" w:rsidRPr="002C4453" w:rsidRDefault="002C4453" w:rsidP="002C4453">
      <w:pPr>
        <w:widowControl/>
        <w:numPr>
          <w:ilvl w:val="0"/>
          <w:numId w:val="45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如果你要分隔一个大文件，你可以使用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split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命令（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split by size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csplit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命令（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split by a pattern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）。</w:t>
      </w:r>
    </w:p>
    <w:p w:rsidR="002C4453" w:rsidRPr="002C4453" w:rsidRDefault="002C4453" w:rsidP="002C4453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b/>
          <w:bCs/>
          <w:color w:val="555555"/>
          <w:kern w:val="0"/>
          <w:szCs w:val="21"/>
        </w:rPr>
        <w:t>系统调试</w:t>
      </w:r>
    </w:p>
    <w:p w:rsidR="002C4453" w:rsidRPr="002C4453" w:rsidRDefault="002C4453" w:rsidP="002C4453">
      <w:pPr>
        <w:widowControl/>
        <w:numPr>
          <w:ilvl w:val="0"/>
          <w:numId w:val="46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如果你想知道磁盘、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CPU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、或网络状态，你可以使用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iostat, netstat, top (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或更好的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htop),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还有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dstat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命令。你可以很快地知道你的系统发生了什么事。关于这方面的命令，还有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iftop, iotop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等（参看《</w:t>
      </w:r>
      <w:hyperlink r:id="rId19" w:tgtFrame="_blank" w:tooltip="28个Unix/Linux的命令行神器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28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个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Unix/Linux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的命令行神器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》）</w:t>
      </w:r>
    </w:p>
    <w:p w:rsidR="002C4453" w:rsidRPr="002C4453" w:rsidRDefault="002C4453" w:rsidP="002C4453">
      <w:pPr>
        <w:widowControl/>
        <w:numPr>
          <w:ilvl w:val="0"/>
          <w:numId w:val="47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要了解内存的状态，你可以使用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free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vmstat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命令。具体来说，你需要注意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“cached”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的值，这个值是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Linux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内核占用的内存。还有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free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的值。</w:t>
      </w:r>
    </w:p>
    <w:p w:rsidR="002C4453" w:rsidRPr="002C4453" w:rsidRDefault="002C4453" w:rsidP="002C4453">
      <w:pPr>
        <w:widowControl/>
        <w:numPr>
          <w:ilvl w:val="0"/>
          <w:numId w:val="48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Java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系统监控有一个小的技巧是，你可以使用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kill -3 &lt;pid&gt;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发一个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SIGQUIT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的信号给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JVM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，可以把堆栈信息（包括垃圾回收的信息）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dump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到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stderr/logs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</w:t>
      </w:r>
    </w:p>
    <w:p w:rsidR="002C4453" w:rsidRPr="002C4453" w:rsidRDefault="002C4453" w:rsidP="002C4453">
      <w:pPr>
        <w:widowControl/>
        <w:numPr>
          <w:ilvl w:val="0"/>
          <w:numId w:val="49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mtr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会比使用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traceroute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要更容易定位一个网络问题。</w:t>
      </w:r>
    </w:p>
    <w:p w:rsidR="002C4453" w:rsidRPr="002C4453" w:rsidRDefault="002C4453" w:rsidP="002C4453">
      <w:pPr>
        <w:widowControl/>
        <w:numPr>
          <w:ilvl w:val="0"/>
          <w:numId w:val="50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如果你要找到哪个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socket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或进程在使用网络带宽，你可以使用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iftop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nethogs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</w:t>
      </w:r>
    </w:p>
    <w:p w:rsidR="002C4453" w:rsidRPr="002C4453" w:rsidRDefault="002C4453" w:rsidP="002C4453">
      <w:pPr>
        <w:widowControl/>
        <w:numPr>
          <w:ilvl w:val="0"/>
          <w:numId w:val="51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Apache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的一个叫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ab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的工具是一个很有用的，用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quick-and-dirty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的方式来测试网站服务器的性能负载的工作。如果你需要更为复杂的测试，你可以试试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siege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</w:t>
      </w:r>
    </w:p>
    <w:p w:rsidR="002C4453" w:rsidRPr="002C4453" w:rsidRDefault="002C4453" w:rsidP="002C4453">
      <w:pPr>
        <w:widowControl/>
        <w:numPr>
          <w:ilvl w:val="0"/>
          <w:numId w:val="52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如果你要抓网络包的话，试试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wireshark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tshark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</w:t>
      </w:r>
    </w:p>
    <w:p w:rsidR="002C4453" w:rsidRPr="002C4453" w:rsidRDefault="002C4453" w:rsidP="002C4453">
      <w:pPr>
        <w:widowControl/>
        <w:numPr>
          <w:ilvl w:val="0"/>
          <w:numId w:val="53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了解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strace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ltrace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。这两个命令可以让你查看进程的系统调用，这有助于你分析进程的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hang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在哪了，怎么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crash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failed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的。你还可以用其来做性能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profile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，使用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-c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选项，你可以使用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-p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选项来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attach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上任意一个进程。</w:t>
      </w:r>
    </w:p>
    <w:p w:rsidR="002C4453" w:rsidRPr="002C4453" w:rsidRDefault="002C4453" w:rsidP="002C4453">
      <w:pPr>
        <w:widowControl/>
        <w:numPr>
          <w:ilvl w:val="0"/>
          <w:numId w:val="54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了解用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ldd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命令来检查相关的动态链接库。注意：</w:t>
      </w:r>
      <w:hyperlink r:id="rId20" w:tgtFrame="_blank" w:tooltip="ldd 的一个安全问题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ldd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的安全问题</w:t>
        </w:r>
      </w:hyperlink>
    </w:p>
    <w:p w:rsidR="002C4453" w:rsidRPr="002C4453" w:rsidRDefault="002C4453" w:rsidP="002C4453">
      <w:pPr>
        <w:widowControl/>
        <w:numPr>
          <w:ilvl w:val="0"/>
          <w:numId w:val="55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gdb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来调试一个正在运行的进程或分析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core dump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文件。参看我写的《</w:t>
      </w:r>
      <w:hyperlink r:id="rId21" w:tgtFrame="_blank" w:tooltip="GDB中应该知道的几个调试方法" w:history="1"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GDB</w:t>
        </w:r>
        <w:r w:rsidRPr="002C4453">
          <w:rPr>
            <w:rFonts w:ascii="Arial" w:eastAsia="宋体" w:hAnsi="Arial" w:cs="Arial"/>
            <w:color w:val="2970A6"/>
            <w:kern w:val="0"/>
            <w:szCs w:val="21"/>
            <w:u w:val="single"/>
          </w:rPr>
          <w:t>中应该知道的几个调试方法</w:t>
        </w:r>
      </w:hyperlink>
      <w:r w:rsidRPr="002C4453">
        <w:rPr>
          <w:rFonts w:ascii="Arial" w:eastAsia="宋体" w:hAnsi="Arial" w:cs="Arial"/>
          <w:color w:val="555555"/>
          <w:kern w:val="0"/>
          <w:szCs w:val="21"/>
        </w:rPr>
        <w:t>》</w:t>
      </w:r>
    </w:p>
    <w:p w:rsidR="002C4453" w:rsidRPr="002C4453" w:rsidRDefault="002C4453" w:rsidP="002C4453">
      <w:pPr>
        <w:widowControl/>
        <w:numPr>
          <w:ilvl w:val="0"/>
          <w:numId w:val="56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学会到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/proc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目录中查看信息。这是一个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Linux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内核运行时记录的整个操作系统的运行统计和信息，比如：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/proc/cpuinfo, /proc/xxx/cwd, /proc/xxx/exe, /proc/xxx/fd/, /proc/xxx/smaps.</w:t>
      </w:r>
    </w:p>
    <w:p w:rsidR="002C4453" w:rsidRPr="002C4453" w:rsidRDefault="002C4453" w:rsidP="002C4453">
      <w:pPr>
        <w:widowControl/>
        <w:numPr>
          <w:ilvl w:val="0"/>
          <w:numId w:val="57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如果你调试某个东西为什么出错时，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sar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命令会有用。它可以让你看看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CPU,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内存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,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网络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,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等的统计信息。</w:t>
      </w:r>
    </w:p>
    <w:p w:rsidR="002C4453" w:rsidRPr="002C4453" w:rsidRDefault="002C4453" w:rsidP="002C4453">
      <w:pPr>
        <w:widowControl/>
        <w:numPr>
          <w:ilvl w:val="0"/>
          <w:numId w:val="58"/>
        </w:numPr>
        <w:spacing w:line="330" w:lineRule="atLeast"/>
        <w:ind w:left="0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使用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 dmesg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来查看一些硬件或驱动程序的信息或问题。</w:t>
      </w:r>
    </w:p>
    <w:p w:rsidR="002C4453" w:rsidRPr="002C4453" w:rsidRDefault="002C4453" w:rsidP="002C4453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C4453">
        <w:rPr>
          <w:rFonts w:ascii="Arial" w:eastAsia="宋体" w:hAnsi="Arial" w:cs="Arial"/>
          <w:color w:val="555555"/>
          <w:kern w:val="0"/>
          <w:szCs w:val="21"/>
        </w:rPr>
        <w:t>作者最后加了一个免责声明：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Disclaimer: Just because you </w:t>
      </w:r>
      <w:r w:rsidRPr="002C4453">
        <w:rPr>
          <w:rFonts w:ascii="Arial" w:eastAsia="宋体" w:hAnsi="Arial" w:cs="Arial"/>
          <w:i/>
          <w:iCs/>
          <w:color w:val="555555"/>
          <w:kern w:val="0"/>
          <w:szCs w:val="21"/>
        </w:rPr>
        <w:t>can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 xml:space="preserve"> do something in bash, doesn’t necessarily mean you should. ;) </w:t>
      </w:r>
      <w:r w:rsidRPr="002C4453">
        <w:rPr>
          <w:rFonts w:ascii="Arial" w:eastAsia="宋体" w:hAnsi="Arial" w:cs="Arial"/>
          <w:color w:val="555555"/>
          <w:kern w:val="0"/>
          <w:szCs w:val="21"/>
        </w:rPr>
        <w:t>（全文完）</w:t>
      </w:r>
    </w:p>
    <w:p w:rsidR="00232A6E" w:rsidRDefault="00232A6E">
      <w:bookmarkStart w:id="1" w:name="_GoBack"/>
      <w:bookmarkEnd w:id="1"/>
    </w:p>
    <w:sectPr w:rsidR="0023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184"/>
    <w:multiLevelType w:val="multilevel"/>
    <w:tmpl w:val="60F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A40C1"/>
    <w:multiLevelType w:val="multilevel"/>
    <w:tmpl w:val="DF02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2F6524"/>
    <w:multiLevelType w:val="multilevel"/>
    <w:tmpl w:val="B3A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9F09C2"/>
    <w:multiLevelType w:val="multilevel"/>
    <w:tmpl w:val="302C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16F38"/>
    <w:multiLevelType w:val="multilevel"/>
    <w:tmpl w:val="122E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5A21A6"/>
    <w:multiLevelType w:val="multilevel"/>
    <w:tmpl w:val="1B1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FE76FB"/>
    <w:multiLevelType w:val="multilevel"/>
    <w:tmpl w:val="769C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004A0A"/>
    <w:multiLevelType w:val="multilevel"/>
    <w:tmpl w:val="6DA2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C07406"/>
    <w:multiLevelType w:val="multilevel"/>
    <w:tmpl w:val="CF0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122400"/>
    <w:multiLevelType w:val="multilevel"/>
    <w:tmpl w:val="8B2A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A395CAE"/>
    <w:multiLevelType w:val="multilevel"/>
    <w:tmpl w:val="7C9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A3A7284"/>
    <w:multiLevelType w:val="multilevel"/>
    <w:tmpl w:val="044C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AB74E3"/>
    <w:multiLevelType w:val="multilevel"/>
    <w:tmpl w:val="D132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C6D5D37"/>
    <w:multiLevelType w:val="multilevel"/>
    <w:tmpl w:val="8434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E272E7F"/>
    <w:multiLevelType w:val="multilevel"/>
    <w:tmpl w:val="DD2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7202AF"/>
    <w:multiLevelType w:val="multilevel"/>
    <w:tmpl w:val="54E6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F57C84"/>
    <w:multiLevelType w:val="multilevel"/>
    <w:tmpl w:val="313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FF71DE"/>
    <w:multiLevelType w:val="multilevel"/>
    <w:tmpl w:val="3A4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9439C3"/>
    <w:multiLevelType w:val="multilevel"/>
    <w:tmpl w:val="79E2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0465269"/>
    <w:multiLevelType w:val="multilevel"/>
    <w:tmpl w:val="AF3E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19765C6"/>
    <w:multiLevelType w:val="multilevel"/>
    <w:tmpl w:val="528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2681DB1"/>
    <w:multiLevelType w:val="multilevel"/>
    <w:tmpl w:val="80E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297232B"/>
    <w:multiLevelType w:val="multilevel"/>
    <w:tmpl w:val="E3F4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6F95B16"/>
    <w:multiLevelType w:val="multilevel"/>
    <w:tmpl w:val="358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8307008"/>
    <w:multiLevelType w:val="multilevel"/>
    <w:tmpl w:val="53AA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91A78B1"/>
    <w:multiLevelType w:val="multilevel"/>
    <w:tmpl w:val="01DA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BE124E2"/>
    <w:multiLevelType w:val="multilevel"/>
    <w:tmpl w:val="6F02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DA8319C"/>
    <w:multiLevelType w:val="multilevel"/>
    <w:tmpl w:val="C8C8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1BA7725"/>
    <w:multiLevelType w:val="multilevel"/>
    <w:tmpl w:val="527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1F36BA8"/>
    <w:multiLevelType w:val="multilevel"/>
    <w:tmpl w:val="A7BC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4D16C65"/>
    <w:multiLevelType w:val="multilevel"/>
    <w:tmpl w:val="4652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7835D0D"/>
    <w:multiLevelType w:val="multilevel"/>
    <w:tmpl w:val="2CF8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D616A28"/>
    <w:multiLevelType w:val="multilevel"/>
    <w:tmpl w:val="9C08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0F410C8"/>
    <w:multiLevelType w:val="multilevel"/>
    <w:tmpl w:val="078E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3AD0650"/>
    <w:multiLevelType w:val="multilevel"/>
    <w:tmpl w:val="A58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5B6287E"/>
    <w:multiLevelType w:val="multilevel"/>
    <w:tmpl w:val="523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6817A62"/>
    <w:multiLevelType w:val="multilevel"/>
    <w:tmpl w:val="99C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8FE7EFB"/>
    <w:multiLevelType w:val="multilevel"/>
    <w:tmpl w:val="7D86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EA42B7A"/>
    <w:multiLevelType w:val="multilevel"/>
    <w:tmpl w:val="28DA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1F86F7B"/>
    <w:multiLevelType w:val="multilevel"/>
    <w:tmpl w:val="3ADC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34B360E"/>
    <w:multiLevelType w:val="multilevel"/>
    <w:tmpl w:val="CFFC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014364F"/>
    <w:multiLevelType w:val="multilevel"/>
    <w:tmpl w:val="6FD6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0945D0F"/>
    <w:multiLevelType w:val="multilevel"/>
    <w:tmpl w:val="846E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1A94C54"/>
    <w:multiLevelType w:val="multilevel"/>
    <w:tmpl w:val="04A8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3C11F37"/>
    <w:multiLevelType w:val="multilevel"/>
    <w:tmpl w:val="5FBE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4543AFA"/>
    <w:multiLevelType w:val="multilevel"/>
    <w:tmpl w:val="B3D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4FD074F"/>
    <w:multiLevelType w:val="multilevel"/>
    <w:tmpl w:val="35F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5193F48"/>
    <w:multiLevelType w:val="multilevel"/>
    <w:tmpl w:val="D9CC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70579BD"/>
    <w:multiLevelType w:val="multilevel"/>
    <w:tmpl w:val="2E10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B8E7A0F"/>
    <w:multiLevelType w:val="multilevel"/>
    <w:tmpl w:val="DD06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0E97818"/>
    <w:multiLevelType w:val="multilevel"/>
    <w:tmpl w:val="E1A2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4D558D4"/>
    <w:multiLevelType w:val="multilevel"/>
    <w:tmpl w:val="29E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8356525"/>
    <w:multiLevelType w:val="multilevel"/>
    <w:tmpl w:val="28B6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91E4B2F"/>
    <w:multiLevelType w:val="multilevel"/>
    <w:tmpl w:val="37D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AC35AF6"/>
    <w:multiLevelType w:val="multilevel"/>
    <w:tmpl w:val="A70C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AD63FCF"/>
    <w:multiLevelType w:val="multilevel"/>
    <w:tmpl w:val="3A90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E0443B1"/>
    <w:multiLevelType w:val="multilevel"/>
    <w:tmpl w:val="648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EBB0D8B"/>
    <w:multiLevelType w:val="multilevel"/>
    <w:tmpl w:val="868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24"/>
  </w:num>
  <w:num w:numId="3">
    <w:abstractNumId w:val="18"/>
  </w:num>
  <w:num w:numId="4">
    <w:abstractNumId w:val="25"/>
  </w:num>
  <w:num w:numId="5">
    <w:abstractNumId w:val="57"/>
  </w:num>
  <w:num w:numId="6">
    <w:abstractNumId w:val="28"/>
  </w:num>
  <w:num w:numId="7">
    <w:abstractNumId w:val="2"/>
  </w:num>
  <w:num w:numId="8">
    <w:abstractNumId w:val="54"/>
  </w:num>
  <w:num w:numId="9">
    <w:abstractNumId w:val="41"/>
  </w:num>
  <w:num w:numId="10">
    <w:abstractNumId w:val="34"/>
  </w:num>
  <w:num w:numId="11">
    <w:abstractNumId w:val="45"/>
  </w:num>
  <w:num w:numId="12">
    <w:abstractNumId w:val="29"/>
  </w:num>
  <w:num w:numId="13">
    <w:abstractNumId w:val="9"/>
  </w:num>
  <w:num w:numId="14">
    <w:abstractNumId w:val="30"/>
  </w:num>
  <w:num w:numId="15">
    <w:abstractNumId w:val="40"/>
  </w:num>
  <w:num w:numId="16">
    <w:abstractNumId w:val="5"/>
  </w:num>
  <w:num w:numId="17">
    <w:abstractNumId w:val="13"/>
  </w:num>
  <w:num w:numId="18">
    <w:abstractNumId w:val="44"/>
  </w:num>
  <w:num w:numId="19">
    <w:abstractNumId w:val="16"/>
  </w:num>
  <w:num w:numId="20">
    <w:abstractNumId w:val="38"/>
  </w:num>
  <w:num w:numId="21">
    <w:abstractNumId w:val="55"/>
  </w:num>
  <w:num w:numId="22">
    <w:abstractNumId w:val="48"/>
  </w:num>
  <w:num w:numId="23">
    <w:abstractNumId w:val="50"/>
  </w:num>
  <w:num w:numId="24">
    <w:abstractNumId w:val="3"/>
  </w:num>
  <w:num w:numId="25">
    <w:abstractNumId w:val="6"/>
  </w:num>
  <w:num w:numId="26">
    <w:abstractNumId w:val="19"/>
  </w:num>
  <w:num w:numId="27">
    <w:abstractNumId w:val="27"/>
  </w:num>
  <w:num w:numId="28">
    <w:abstractNumId w:val="11"/>
  </w:num>
  <w:num w:numId="29">
    <w:abstractNumId w:val="17"/>
  </w:num>
  <w:num w:numId="30">
    <w:abstractNumId w:val="7"/>
  </w:num>
  <w:num w:numId="31">
    <w:abstractNumId w:val="32"/>
  </w:num>
  <w:num w:numId="32">
    <w:abstractNumId w:val="49"/>
  </w:num>
  <w:num w:numId="33">
    <w:abstractNumId w:val="1"/>
  </w:num>
  <w:num w:numId="34">
    <w:abstractNumId w:val="53"/>
  </w:num>
  <w:num w:numId="35">
    <w:abstractNumId w:val="52"/>
  </w:num>
  <w:num w:numId="36">
    <w:abstractNumId w:val="56"/>
  </w:num>
  <w:num w:numId="37">
    <w:abstractNumId w:val="20"/>
  </w:num>
  <w:num w:numId="38">
    <w:abstractNumId w:val="15"/>
  </w:num>
  <w:num w:numId="39">
    <w:abstractNumId w:val="4"/>
  </w:num>
  <w:num w:numId="40">
    <w:abstractNumId w:val="8"/>
  </w:num>
  <w:num w:numId="41">
    <w:abstractNumId w:val="51"/>
  </w:num>
  <w:num w:numId="42">
    <w:abstractNumId w:val="39"/>
  </w:num>
  <w:num w:numId="43">
    <w:abstractNumId w:val="43"/>
  </w:num>
  <w:num w:numId="44">
    <w:abstractNumId w:val="36"/>
  </w:num>
  <w:num w:numId="45">
    <w:abstractNumId w:val="47"/>
  </w:num>
  <w:num w:numId="46">
    <w:abstractNumId w:val="35"/>
  </w:num>
  <w:num w:numId="47">
    <w:abstractNumId w:val="26"/>
  </w:num>
  <w:num w:numId="48">
    <w:abstractNumId w:val="0"/>
  </w:num>
  <w:num w:numId="49">
    <w:abstractNumId w:val="22"/>
  </w:num>
  <w:num w:numId="50">
    <w:abstractNumId w:val="14"/>
  </w:num>
  <w:num w:numId="51">
    <w:abstractNumId w:val="23"/>
  </w:num>
  <w:num w:numId="52">
    <w:abstractNumId w:val="21"/>
  </w:num>
  <w:num w:numId="53">
    <w:abstractNumId w:val="31"/>
  </w:num>
  <w:num w:numId="54">
    <w:abstractNumId w:val="12"/>
  </w:num>
  <w:num w:numId="55">
    <w:abstractNumId w:val="37"/>
  </w:num>
  <w:num w:numId="56">
    <w:abstractNumId w:val="33"/>
  </w:num>
  <w:num w:numId="57">
    <w:abstractNumId w:val="10"/>
  </w:num>
  <w:num w:numId="58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39"/>
    <w:rsid w:val="00151B39"/>
    <w:rsid w:val="00232A6E"/>
    <w:rsid w:val="002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C44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C445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C4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4453"/>
    <w:rPr>
      <w:color w:val="0000FF"/>
      <w:u w:val="single"/>
    </w:rPr>
  </w:style>
  <w:style w:type="character" w:styleId="a5">
    <w:name w:val="Strong"/>
    <w:basedOn w:val="a0"/>
    <w:uiPriority w:val="22"/>
    <w:qFormat/>
    <w:rsid w:val="002C4453"/>
    <w:rPr>
      <w:b/>
      <w:bCs/>
    </w:rPr>
  </w:style>
  <w:style w:type="character" w:customStyle="1" w:styleId="apple-converted-space">
    <w:name w:val="apple-converted-space"/>
    <w:basedOn w:val="a0"/>
    <w:rsid w:val="002C4453"/>
  </w:style>
  <w:style w:type="character" w:styleId="HTML">
    <w:name w:val="HTML Code"/>
    <w:basedOn w:val="a0"/>
    <w:uiPriority w:val="99"/>
    <w:semiHidden/>
    <w:unhideWhenUsed/>
    <w:rsid w:val="002C445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C44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C445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C4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4453"/>
    <w:rPr>
      <w:color w:val="0000FF"/>
      <w:u w:val="single"/>
    </w:rPr>
  </w:style>
  <w:style w:type="character" w:styleId="a5">
    <w:name w:val="Strong"/>
    <w:basedOn w:val="a0"/>
    <w:uiPriority w:val="22"/>
    <w:qFormat/>
    <w:rsid w:val="002C4453"/>
    <w:rPr>
      <w:b/>
      <w:bCs/>
    </w:rPr>
  </w:style>
  <w:style w:type="character" w:customStyle="1" w:styleId="apple-converted-space">
    <w:name w:val="apple-converted-space"/>
    <w:basedOn w:val="a0"/>
    <w:rsid w:val="002C4453"/>
  </w:style>
  <w:style w:type="character" w:styleId="HTML">
    <w:name w:val="HTML Code"/>
    <w:basedOn w:val="a0"/>
    <w:uiPriority w:val="99"/>
    <w:semiHidden/>
    <w:unhideWhenUsed/>
    <w:rsid w:val="002C44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41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  <w:divsChild>
            <w:div w:id="138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921520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  <w:divsChild>
            <w:div w:id="1370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6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091393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  <w:divsChild>
            <w:div w:id="1241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4959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  <w:divsChild>
            <w:div w:id="1979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0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lshell.cn/articles/7829.html" TargetMode="External"/><Relationship Id="rId13" Type="http://schemas.openxmlformats.org/officeDocument/2006/relationships/hyperlink" Target="http://coolshell.cn/articles/5479.html" TargetMode="External"/><Relationship Id="rId18" Type="http://schemas.openxmlformats.org/officeDocument/2006/relationships/hyperlink" Target="http://bvi.sourceforge.ne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oolshell.cn/articles/3643.html" TargetMode="External"/><Relationship Id="rId7" Type="http://schemas.openxmlformats.org/officeDocument/2006/relationships/hyperlink" Target="http://coolshell.cn/articles/8619.html" TargetMode="External"/><Relationship Id="rId12" Type="http://schemas.openxmlformats.org/officeDocument/2006/relationships/hyperlink" Target="http://coolshell.cn/articles/7166.html" TargetMode="External"/><Relationship Id="rId17" Type="http://schemas.openxmlformats.org/officeDocument/2006/relationships/hyperlink" Target="http://coolshell.cn/articles/782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wiki/Here%E6%96%87%E6%A1%A3" TargetMode="External"/><Relationship Id="rId20" Type="http://schemas.openxmlformats.org/officeDocument/2006/relationships/hyperlink" Target="http://coolshell.cn/articles/162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quora.com/Linux/What-are-some-time-saving-tips-that-every-Linux-user-should-know" TargetMode="External"/><Relationship Id="rId11" Type="http://schemas.openxmlformats.org/officeDocument/2006/relationships/hyperlink" Target="http://coolshell.cn/articles/542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olshell.cn/articles/7965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quora.com/Bash-shell" TargetMode="External"/><Relationship Id="rId19" Type="http://schemas.openxmlformats.org/officeDocument/2006/relationships/hyperlink" Target="http://coolshell.cn/articles/782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olshell.cn/articles/7186.html" TargetMode="External"/><Relationship Id="rId14" Type="http://schemas.openxmlformats.org/officeDocument/2006/relationships/hyperlink" Target="http://coolshell.cn/articles/894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1090</Words>
  <Characters>6213</Characters>
  <Application>Microsoft Office Word</Application>
  <DocSecurity>0</DocSecurity>
  <Lines>51</Lines>
  <Paragraphs>14</Paragraphs>
  <ScaleCrop>false</ScaleCrop>
  <Company>Microsoft</Company>
  <LinksUpToDate>false</LinksUpToDate>
  <CharactersWithSpaces>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2013-07-29T14:03:00Z</dcterms:created>
  <dcterms:modified xsi:type="dcterms:W3CDTF">2013-07-29T14:03:00Z</dcterms:modified>
</cp:coreProperties>
</file>